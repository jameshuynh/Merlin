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3A" w:rsidRDefault="00007125" w:rsidP="00D1623A">
      <w:pPr>
        <w:spacing w:line="480" w:lineRule="auto"/>
        <w:jc w:val="right"/>
        <w:rPr>
          <w:rFonts w:ascii="Times New Roman" w:hAnsi="Times New Roman"/>
        </w:rPr>
      </w:pPr>
      <w:r>
        <w:rPr>
          <w:rFonts w:ascii="Times New Roman" w:hAnsi="Times New Roman"/>
        </w:rPr>
        <w:tab/>
      </w:r>
      <w:r w:rsidR="00D1623A">
        <w:rPr>
          <w:rFonts w:ascii="Times New Roman" w:hAnsi="Times New Roman"/>
        </w:rPr>
        <w:t>Rebecca Kates</w:t>
      </w:r>
    </w:p>
    <w:p w:rsidR="00D1623A" w:rsidRDefault="00D1623A" w:rsidP="00D1623A">
      <w:pPr>
        <w:spacing w:line="480" w:lineRule="auto"/>
        <w:jc w:val="right"/>
        <w:rPr>
          <w:rFonts w:ascii="Times New Roman" w:hAnsi="Times New Roman"/>
        </w:rPr>
      </w:pPr>
      <w:r>
        <w:rPr>
          <w:rFonts w:ascii="Times New Roman" w:hAnsi="Times New Roman"/>
        </w:rPr>
        <w:t>January 21, 2011</w:t>
      </w:r>
    </w:p>
    <w:p w:rsidR="00783559" w:rsidRPr="001560E0" w:rsidRDefault="00D1623A" w:rsidP="00D1623A">
      <w:pPr>
        <w:spacing w:line="480" w:lineRule="auto"/>
        <w:jc w:val="right"/>
        <w:rPr>
          <w:rFonts w:ascii="Times New Roman" w:hAnsi="Times New Roman"/>
        </w:rPr>
      </w:pPr>
      <w:r>
        <w:rPr>
          <w:rFonts w:ascii="Times New Roman" w:hAnsi="Times New Roman"/>
        </w:rPr>
        <w:t>Draft 1</w:t>
      </w:r>
    </w:p>
    <w:p w:rsidR="006971F7" w:rsidRDefault="001560E0" w:rsidP="001A6204">
      <w:pPr>
        <w:spacing w:line="480" w:lineRule="auto"/>
        <w:ind w:firstLine="720"/>
        <w:rPr>
          <w:rFonts w:ascii="Times New Roman" w:hAnsi="Times New Roman"/>
        </w:rPr>
      </w:pPr>
      <w:r w:rsidRPr="001560E0">
        <w:rPr>
          <w:rFonts w:ascii="Times New Roman" w:hAnsi="Times New Roman"/>
        </w:rPr>
        <w:t>It is a well known fact that ancient people used the sun, moon, and constellations to observe planting seasons, and Nomadic tribes used the stars as tools for navigation.</w:t>
      </w:r>
      <w:r>
        <w:rPr>
          <w:rFonts w:ascii="Times New Roman" w:hAnsi="Times New Roman"/>
        </w:rPr>
        <w:t xml:space="preserve">  A</w:t>
      </w:r>
      <w:r w:rsidRPr="001560E0">
        <w:rPr>
          <w:rFonts w:ascii="Times New Roman" w:hAnsi="Times New Roman"/>
        </w:rPr>
        <w:t>s time progressed, horoscopes and astrology were developed by the ancient Greeks</w:t>
      </w:r>
      <w:r>
        <w:rPr>
          <w:rFonts w:ascii="Times New Roman" w:hAnsi="Times New Roman"/>
        </w:rPr>
        <w:t xml:space="preserve">, who </w:t>
      </w:r>
      <w:r w:rsidR="006971F7">
        <w:rPr>
          <w:rFonts w:ascii="Times New Roman" w:hAnsi="Times New Roman"/>
        </w:rPr>
        <w:t xml:space="preserve">thought that a person’s life was written out for them in certain heavenly bodies at the time of their birth.  </w:t>
      </w:r>
    </w:p>
    <w:p w:rsidR="002C51D9" w:rsidRPr="002C51D9" w:rsidRDefault="006971F7" w:rsidP="002C51D9">
      <w:pPr>
        <w:spacing w:line="480" w:lineRule="auto"/>
        <w:ind w:firstLine="720"/>
        <w:rPr>
          <w:rFonts w:ascii="Times New Roman" w:hAnsi="Times New Roman"/>
        </w:rPr>
      </w:pPr>
      <w:r>
        <w:rPr>
          <w:rFonts w:ascii="Times New Roman" w:hAnsi="Times New Roman"/>
        </w:rPr>
        <w:t>A basic horoscope is related to a person’s time of birth, date of birth, and year.  The year is divided into twelve different</w:t>
      </w:r>
      <w:r w:rsidR="001A6204">
        <w:rPr>
          <w:rFonts w:ascii="Times New Roman" w:hAnsi="Times New Roman"/>
        </w:rPr>
        <w:t xml:space="preserve"> Zodiac signs, and each sign is said to have its own personality traits, both positive and negative. </w:t>
      </w:r>
      <w:r w:rsidR="002C51D9">
        <w:rPr>
          <w:rFonts w:ascii="Times New Roman" w:hAnsi="Times New Roman"/>
        </w:rPr>
        <w:t xml:space="preserve">The twelve horoscope </w:t>
      </w:r>
      <w:r w:rsidR="002C51D9" w:rsidRPr="002C51D9">
        <w:rPr>
          <w:rFonts w:ascii="Times New Roman" w:hAnsi="Times New Roman"/>
        </w:rPr>
        <w:t xml:space="preserve">signs are </w:t>
      </w:r>
      <w:r w:rsidR="002C51D9" w:rsidRPr="002C51D9">
        <w:rPr>
          <w:rFonts w:ascii="Times New Roman" w:hAnsi="Times New Roman" w:cs="Trebuchet MS"/>
          <w:szCs w:val="26"/>
        </w:rPr>
        <w:t>Aries, Taurus, Gemini</w:t>
      </w:r>
      <w:r w:rsidR="002C51D9">
        <w:rPr>
          <w:rFonts w:ascii="Times New Roman" w:hAnsi="Times New Roman" w:cs="Trebuchet MS"/>
          <w:szCs w:val="26"/>
        </w:rPr>
        <w:t>,</w:t>
      </w:r>
      <w:r w:rsidR="002C51D9" w:rsidRPr="002C51D9">
        <w:rPr>
          <w:rFonts w:ascii="Times New Roman" w:hAnsi="Times New Roman" w:cs="Trebuchet MS"/>
          <w:szCs w:val="26"/>
        </w:rPr>
        <w:t xml:space="preserve"> Cancer, Leo</w:t>
      </w:r>
      <w:r w:rsidR="002C51D9">
        <w:rPr>
          <w:rFonts w:ascii="Times New Roman" w:hAnsi="Times New Roman" w:cs="Trebuchet MS"/>
          <w:szCs w:val="26"/>
        </w:rPr>
        <w:t>, Virgo</w:t>
      </w:r>
      <w:r w:rsidR="002C51D9" w:rsidRPr="002C51D9">
        <w:rPr>
          <w:rFonts w:ascii="Times New Roman" w:hAnsi="Times New Roman" w:cs="Trebuchet MS"/>
          <w:szCs w:val="26"/>
        </w:rPr>
        <w:t>, Libra</w:t>
      </w:r>
      <w:r w:rsidR="002C51D9">
        <w:rPr>
          <w:rFonts w:ascii="Times New Roman" w:hAnsi="Times New Roman" w:cs="Trebuchet MS"/>
          <w:szCs w:val="26"/>
        </w:rPr>
        <w:t xml:space="preserve">, Scorpio, </w:t>
      </w:r>
      <w:r w:rsidR="002C51D9" w:rsidRPr="002C51D9">
        <w:rPr>
          <w:rFonts w:ascii="Times New Roman" w:hAnsi="Times New Roman" w:cs="Trebuchet MS"/>
          <w:szCs w:val="26"/>
        </w:rPr>
        <w:t>Sagittarius, Capricorn</w:t>
      </w:r>
      <w:r w:rsidR="002C51D9">
        <w:rPr>
          <w:rFonts w:ascii="Times New Roman" w:hAnsi="Times New Roman" w:cs="Trebuchet MS"/>
          <w:szCs w:val="26"/>
        </w:rPr>
        <w:t>,</w:t>
      </w:r>
      <w:r w:rsidR="002C51D9" w:rsidRPr="002C51D9">
        <w:rPr>
          <w:rFonts w:ascii="Times New Roman" w:hAnsi="Times New Roman" w:cs="Trebuchet MS"/>
          <w:szCs w:val="26"/>
        </w:rPr>
        <w:t xml:space="preserve"> </w:t>
      </w:r>
      <w:r w:rsidR="002C51D9">
        <w:rPr>
          <w:rFonts w:ascii="Times New Roman" w:hAnsi="Times New Roman" w:cs="Trebuchet MS"/>
          <w:szCs w:val="26"/>
        </w:rPr>
        <w:t xml:space="preserve">Aquarius, </w:t>
      </w:r>
      <w:r w:rsidR="002C51D9" w:rsidRPr="002C51D9">
        <w:rPr>
          <w:rFonts w:ascii="Times New Roman" w:hAnsi="Times New Roman" w:cs="Trebuchet MS"/>
          <w:szCs w:val="26"/>
        </w:rPr>
        <w:t>and Pisces</w:t>
      </w:r>
      <w:r w:rsidR="002C51D9">
        <w:rPr>
          <w:rFonts w:ascii="Times New Roman" w:hAnsi="Times New Roman" w:cs="Trebuchet MS"/>
          <w:szCs w:val="26"/>
        </w:rPr>
        <w:t xml:space="preserve">.  Each has its own character traits, and knowing a person’s sign could be a great insight into their personality.  </w:t>
      </w:r>
    </w:p>
    <w:p w:rsidR="002C51D9" w:rsidRDefault="001A6204" w:rsidP="001A6204">
      <w:pPr>
        <w:spacing w:line="480" w:lineRule="auto"/>
        <w:ind w:firstLine="720"/>
        <w:rPr>
          <w:rFonts w:ascii="Times New Roman" w:hAnsi="Times New Roman"/>
        </w:rPr>
      </w:pPr>
      <w:r>
        <w:rPr>
          <w:rFonts w:ascii="Times New Roman" w:hAnsi="Times New Roman"/>
        </w:rPr>
        <w:t>Historically, horoscope signs have been used as a way to see the future for individual people, different countries, and the world.</w:t>
      </w:r>
    </w:p>
    <w:p w:rsidR="00D805E7" w:rsidRDefault="002C51D9" w:rsidP="001A6204">
      <w:pPr>
        <w:spacing w:line="480" w:lineRule="auto"/>
        <w:ind w:firstLine="720"/>
        <w:rPr>
          <w:rFonts w:ascii="Times New Roman" w:hAnsi="Times New Roman"/>
        </w:rPr>
      </w:pPr>
      <w:r>
        <w:rPr>
          <w:rFonts w:ascii="Times New Roman" w:hAnsi="Times New Roman"/>
        </w:rPr>
        <w:t>Many magazines</w:t>
      </w:r>
      <w:r w:rsidR="00D805E7">
        <w:rPr>
          <w:rFonts w:ascii="Times New Roman" w:hAnsi="Times New Roman"/>
        </w:rPr>
        <w:t xml:space="preserve"> and newspapers</w:t>
      </w:r>
      <w:r>
        <w:rPr>
          <w:rFonts w:ascii="Times New Roman" w:hAnsi="Times New Roman"/>
        </w:rPr>
        <w:t xml:space="preserve"> have </w:t>
      </w:r>
      <w:r w:rsidR="00D805E7">
        <w:rPr>
          <w:rFonts w:ascii="Times New Roman" w:hAnsi="Times New Roman"/>
        </w:rPr>
        <w:t xml:space="preserve">daily, </w:t>
      </w:r>
      <w:r>
        <w:rPr>
          <w:rFonts w:ascii="Times New Roman" w:hAnsi="Times New Roman"/>
        </w:rPr>
        <w:t>weekly</w:t>
      </w:r>
      <w:r w:rsidR="00D805E7">
        <w:rPr>
          <w:rFonts w:ascii="Times New Roman" w:hAnsi="Times New Roman"/>
        </w:rPr>
        <w:t>,</w:t>
      </w:r>
      <w:r>
        <w:rPr>
          <w:rFonts w:ascii="Times New Roman" w:hAnsi="Times New Roman"/>
        </w:rPr>
        <w:t xml:space="preserve"> or monthly horoscopes in them.  These horoscopes are purposefully </w:t>
      </w:r>
      <w:r w:rsidR="00D805E7">
        <w:rPr>
          <w:rFonts w:ascii="Times New Roman" w:hAnsi="Times New Roman"/>
        </w:rPr>
        <w:t>vague</w:t>
      </w:r>
      <w:r>
        <w:rPr>
          <w:rFonts w:ascii="Times New Roman" w:hAnsi="Times New Roman"/>
        </w:rPr>
        <w:t xml:space="preserve">, so that they truly do apply to anyone.  “You will come into money this month” could mean anything from winning the lottery to finding some change on the ground.  </w:t>
      </w:r>
      <w:r w:rsidR="00D805E7">
        <w:rPr>
          <w:rFonts w:ascii="Times New Roman" w:hAnsi="Times New Roman"/>
        </w:rPr>
        <w:t>The daily horoscopes found in newspapers are based off of the sun, which does not take other planetary positions into account.</w:t>
      </w:r>
    </w:p>
    <w:p w:rsidR="001A6204" w:rsidRDefault="00D805E7" w:rsidP="001A6204">
      <w:pPr>
        <w:spacing w:line="480" w:lineRule="auto"/>
        <w:ind w:firstLine="720"/>
        <w:rPr>
          <w:rFonts w:ascii="Times New Roman" w:hAnsi="Times New Roman"/>
        </w:rPr>
      </w:pPr>
      <w:r>
        <w:rPr>
          <w:rFonts w:ascii="Times New Roman" w:hAnsi="Times New Roman"/>
        </w:rPr>
        <w:lastRenderedPageBreak/>
        <w:t xml:space="preserve">More “reliable” readings come from a person’s individualized birth chart, which is specific to only </w:t>
      </w:r>
      <w:proofErr w:type="gramStart"/>
      <w:r>
        <w:rPr>
          <w:rFonts w:ascii="Times New Roman" w:hAnsi="Times New Roman"/>
        </w:rPr>
        <w:t>themselves</w:t>
      </w:r>
      <w:proofErr w:type="gramEnd"/>
      <w:r>
        <w:rPr>
          <w:rFonts w:ascii="Times New Roman" w:hAnsi="Times New Roman"/>
        </w:rPr>
        <w:t xml:space="preserve">.  These readings are supposedly much more accurate, and can truly be believed.  </w:t>
      </w:r>
    </w:p>
    <w:p w:rsidR="001560E0" w:rsidRDefault="001D2406" w:rsidP="001A6204">
      <w:pPr>
        <w:spacing w:line="480" w:lineRule="auto"/>
        <w:ind w:firstLine="720"/>
        <w:rPr>
          <w:ins w:id="0" w:author="jimbrenda" w:date="2011-01-21T13:42:00Z"/>
          <w:rFonts w:ascii="Times New Roman" w:hAnsi="Times New Roman"/>
        </w:rPr>
      </w:pPr>
      <w:ins w:id="1" w:author="jimbrenda" w:date="2011-01-21T13:40:00Z">
        <w:r>
          <w:rPr>
            <w:rFonts w:ascii="Times New Roman" w:hAnsi="Times New Roman"/>
          </w:rPr>
          <w:t>I think you</w:t>
        </w:r>
        <w:r>
          <w:rPr>
            <w:rFonts w:ascii="Times New Roman" w:hAnsi="Times New Roman"/>
          </w:rPr>
          <w:t>’</w:t>
        </w:r>
        <w:r>
          <w:rPr>
            <w:rFonts w:ascii="Times New Roman" w:hAnsi="Times New Roman"/>
          </w:rPr>
          <w:t xml:space="preserve">re off to a good start.  The tone so far does not seem to be especially sarcastic.  You can further explore the </w:t>
        </w:r>
        <w:r>
          <w:rPr>
            <w:rFonts w:ascii="Times New Roman" w:hAnsi="Times New Roman"/>
          </w:rPr>
          <w:t>“</w:t>
        </w:r>
        <w:r>
          <w:rPr>
            <w:rFonts w:ascii="Times New Roman" w:hAnsi="Times New Roman"/>
          </w:rPr>
          <w:t>industry</w:t>
        </w:r>
        <w:r>
          <w:rPr>
            <w:rFonts w:ascii="Times New Roman" w:hAnsi="Times New Roman"/>
          </w:rPr>
          <w:t>”</w:t>
        </w:r>
        <w:r>
          <w:rPr>
            <w:rFonts w:ascii="Times New Roman" w:hAnsi="Times New Roman"/>
          </w:rPr>
          <w:t xml:space="preserve"> by describing, for example, the </w:t>
        </w:r>
      </w:ins>
      <w:ins w:id="2" w:author="jimbrenda" w:date="2011-01-21T13:41:00Z">
        <w:r>
          <w:rPr>
            <w:rFonts w:ascii="Times New Roman" w:hAnsi="Times New Roman"/>
          </w:rPr>
          <w:t xml:space="preserve">books that describe how compatible people will be based on their astrological signs, as well as </w:t>
        </w:r>
      </w:ins>
      <w:ins w:id="3" w:author="jimbrenda" w:date="2011-01-21T13:42:00Z">
        <w:r>
          <w:rPr>
            <w:rFonts w:ascii="Times New Roman" w:hAnsi="Times New Roman"/>
          </w:rPr>
          <w:t>“</w:t>
        </w:r>
        <w:r>
          <w:rPr>
            <w:rFonts w:ascii="Times New Roman" w:hAnsi="Times New Roman"/>
          </w:rPr>
          <w:t>new age</w:t>
        </w:r>
        <w:r>
          <w:rPr>
            <w:rFonts w:ascii="Times New Roman" w:hAnsi="Times New Roman"/>
          </w:rPr>
          <w:t>”</w:t>
        </w:r>
        <w:r>
          <w:rPr>
            <w:rFonts w:ascii="Times New Roman" w:hAnsi="Times New Roman"/>
          </w:rPr>
          <w:t xml:space="preserve"> shops that boast a range of astrological products.</w:t>
        </w:r>
      </w:ins>
    </w:p>
    <w:p w:rsidR="001D2406" w:rsidRDefault="001D2406" w:rsidP="001A6204">
      <w:pPr>
        <w:spacing w:line="480" w:lineRule="auto"/>
        <w:ind w:firstLine="720"/>
        <w:rPr>
          <w:ins w:id="4" w:author="jimbrenda" w:date="2011-01-21T13:43:00Z"/>
          <w:rFonts w:ascii="Times New Roman" w:hAnsi="Times New Roman"/>
        </w:rPr>
      </w:pPr>
      <w:ins w:id="5" w:author="jimbrenda" w:date="2011-01-21T13:42:00Z">
        <w:r>
          <w:rPr>
            <w:rFonts w:ascii="Times New Roman" w:hAnsi="Times New Roman"/>
          </w:rPr>
          <w:t xml:space="preserve">On the softer side, there is a long tradition of a desire among </w:t>
        </w:r>
        <w:proofErr w:type="spellStart"/>
        <w:r>
          <w:rPr>
            <w:rFonts w:ascii="Times New Roman" w:hAnsi="Times New Roman"/>
          </w:rPr>
          <w:t>cilivlized</w:t>
        </w:r>
        <w:proofErr w:type="spellEnd"/>
        <w:r>
          <w:rPr>
            <w:rFonts w:ascii="Times New Roman" w:hAnsi="Times New Roman"/>
          </w:rPr>
          <w:t xml:space="preserve"> cultures to reject orthodox belief systems in favor of systems that are more </w:t>
        </w:r>
      </w:ins>
      <w:ins w:id="6" w:author="jimbrenda" w:date="2011-01-21T13:43:00Z">
        <w:r>
          <w:rPr>
            <w:rFonts w:ascii="Times New Roman" w:hAnsi="Times New Roman"/>
          </w:rPr>
          <w:t>“</w:t>
        </w:r>
        <w:r>
          <w:rPr>
            <w:rFonts w:ascii="Times New Roman" w:hAnsi="Times New Roman"/>
          </w:rPr>
          <w:t>cosmic</w:t>
        </w:r>
        <w:r>
          <w:rPr>
            <w:rFonts w:ascii="Times New Roman" w:hAnsi="Times New Roman"/>
          </w:rPr>
          <w:t>”</w:t>
        </w:r>
        <w:r>
          <w:rPr>
            <w:rFonts w:ascii="Times New Roman" w:hAnsi="Times New Roman"/>
          </w:rPr>
          <w:t xml:space="preserve"> or earthly.  While it </w:t>
        </w:r>
        <w:r>
          <w:rPr>
            <w:rFonts w:ascii="Times New Roman" w:hAnsi="Times New Roman"/>
          </w:rPr>
          <w:t>would</w:t>
        </w:r>
        <w:r>
          <w:rPr>
            <w:rFonts w:ascii="Times New Roman" w:hAnsi="Times New Roman"/>
          </w:rPr>
          <w:t xml:space="preserve"> be foolish to believe in a horoscope in a literal sense, there are patterns and consistencies among people with similar signs that can be used as a lens into more meaningful and credible discussions.  Like any religion, if viewed more as a framework for understanding and not a genuine source of knowledge in itself, astrology is not as absurd as it may seem.</w:t>
        </w:r>
      </w:ins>
    </w:p>
    <w:p w:rsidR="001D2406" w:rsidRDefault="001D2406" w:rsidP="001A6204">
      <w:pPr>
        <w:spacing w:line="480" w:lineRule="auto"/>
        <w:ind w:firstLine="720"/>
        <w:rPr>
          <w:ins w:id="7" w:author="jimbrenda" w:date="2011-01-21T13:45:00Z"/>
          <w:rFonts w:ascii="Times New Roman" w:hAnsi="Times New Roman"/>
        </w:rPr>
      </w:pPr>
      <w:ins w:id="8" w:author="jimbrenda" w:date="2011-01-21T13:44:00Z">
        <w:r>
          <w:rPr>
            <w:rFonts w:ascii="Times New Roman" w:hAnsi="Times New Roman"/>
          </w:rPr>
          <w:t xml:space="preserve">You might </w:t>
        </w:r>
        <w:r>
          <w:rPr>
            <w:rFonts w:ascii="Times New Roman" w:hAnsi="Times New Roman"/>
          </w:rPr>
          <w:t>want</w:t>
        </w:r>
        <w:r>
          <w:rPr>
            <w:rFonts w:ascii="Times New Roman" w:hAnsi="Times New Roman"/>
          </w:rPr>
          <w:t xml:space="preserve"> to include a </w:t>
        </w:r>
        <w:r>
          <w:rPr>
            <w:rFonts w:ascii="Times New Roman" w:hAnsi="Times New Roman"/>
          </w:rPr>
          <w:t>brief</w:t>
        </w:r>
        <w:r>
          <w:rPr>
            <w:rFonts w:ascii="Times New Roman" w:hAnsi="Times New Roman"/>
          </w:rPr>
          <w:t xml:space="preserve"> discussion of how psychologists, too, beginning in the early 20</w:t>
        </w:r>
        <w:r w:rsidRPr="001D2406">
          <w:rPr>
            <w:rFonts w:ascii="Times New Roman" w:hAnsi="Times New Roman"/>
            <w:vertAlign w:val="superscript"/>
            <w:rPrChange w:id="9" w:author="jimbrenda" w:date="2011-01-21T13:45:00Z">
              <w:rPr>
                <w:rFonts w:ascii="Times New Roman" w:hAnsi="Times New Roman"/>
              </w:rPr>
            </w:rPrChange>
          </w:rPr>
          <w:t>th</w:t>
        </w:r>
        <w:r>
          <w:rPr>
            <w:rFonts w:ascii="Times New Roman" w:hAnsi="Times New Roman"/>
          </w:rPr>
          <w:t xml:space="preserve"> </w:t>
        </w:r>
      </w:ins>
      <w:ins w:id="10" w:author="jimbrenda" w:date="2011-01-21T13:45:00Z">
        <w:r>
          <w:rPr>
            <w:rFonts w:ascii="Times New Roman" w:hAnsi="Times New Roman"/>
          </w:rPr>
          <w:t>century, have sought to describe peoples</w:t>
        </w:r>
        <w:r>
          <w:rPr>
            <w:rFonts w:ascii="Times New Roman" w:hAnsi="Times New Roman"/>
          </w:rPr>
          <w:t>’</w:t>
        </w:r>
        <w:r>
          <w:rPr>
            <w:rFonts w:ascii="Times New Roman" w:hAnsi="Times New Roman"/>
          </w:rPr>
          <w:t xml:space="preserve"> personalities in terms of archetypes.  Carl Jung is most notable for this.  The methods are very similar.</w:t>
        </w:r>
      </w:ins>
    </w:p>
    <w:p w:rsidR="001D2406" w:rsidRDefault="001D2406" w:rsidP="001A6204">
      <w:pPr>
        <w:spacing w:line="480" w:lineRule="auto"/>
        <w:ind w:firstLine="720"/>
        <w:rPr>
          <w:ins w:id="11" w:author="jimbrenda" w:date="2011-01-21T13:45:00Z"/>
          <w:rFonts w:ascii="Times New Roman" w:hAnsi="Times New Roman"/>
        </w:rPr>
      </w:pPr>
      <w:ins w:id="12" w:author="jimbrenda" w:date="2011-01-21T13:45:00Z">
        <w:r>
          <w:rPr>
            <w:rFonts w:ascii="Times New Roman" w:hAnsi="Times New Roman"/>
          </w:rPr>
          <w:t xml:space="preserve">What, of course, demands caution is trusting too entirely in the efficacy of these </w:t>
        </w:r>
        <w:proofErr w:type="gramStart"/>
        <w:r>
          <w:rPr>
            <w:rFonts w:ascii="Times New Roman" w:hAnsi="Times New Roman"/>
          </w:rPr>
          <w:t>distinctions.</w:t>
        </w:r>
        <w:proofErr w:type="gramEnd"/>
        <w:r>
          <w:rPr>
            <w:rFonts w:ascii="Times New Roman" w:hAnsi="Times New Roman"/>
          </w:rPr>
          <w:t xml:space="preserve">  Even Jung believed it was dangerous for someone at too young an age to begin to archetype himself.</w:t>
        </w:r>
      </w:ins>
    </w:p>
    <w:p w:rsidR="001D2406" w:rsidRDefault="001D2406" w:rsidP="001A6204">
      <w:pPr>
        <w:spacing w:line="480" w:lineRule="auto"/>
        <w:ind w:firstLine="720"/>
        <w:rPr>
          <w:ins w:id="13" w:author="jimbrenda" w:date="2011-01-21T13:46:00Z"/>
          <w:rFonts w:ascii="Times New Roman" w:hAnsi="Times New Roman"/>
        </w:rPr>
      </w:pPr>
      <w:ins w:id="14" w:author="jimbrenda" w:date="2011-01-21T13:46:00Z">
        <w:r>
          <w:rPr>
            <w:rFonts w:ascii="Times New Roman" w:hAnsi="Times New Roman"/>
          </w:rPr>
          <w:t>I would include some examples of horoscopes with a little bit of analysis of their language.  Also, look for examples of spin-off horoscopes like those found in the City Paper.</w:t>
        </w:r>
      </w:ins>
    </w:p>
    <w:p w:rsidR="001D2406" w:rsidRPr="001560E0" w:rsidRDefault="001D2406" w:rsidP="001A6204">
      <w:pPr>
        <w:spacing w:line="480" w:lineRule="auto"/>
        <w:ind w:firstLine="720"/>
        <w:rPr>
          <w:rFonts w:ascii="Times New Roman" w:hAnsi="Times New Roman"/>
        </w:rPr>
      </w:pPr>
      <w:ins w:id="15" w:author="jimbrenda" w:date="2011-01-21T13:47:00Z">
        <w:r>
          <w:rPr>
            <w:rFonts w:ascii="Times New Roman" w:hAnsi="Times New Roman"/>
          </w:rPr>
          <w:t>Finally, collect some testimony representing different views.</w:t>
        </w:r>
      </w:ins>
    </w:p>
    <w:p w:rsidR="001560E0" w:rsidRPr="001560E0" w:rsidRDefault="001560E0">
      <w:pPr>
        <w:rPr>
          <w:rFonts w:ascii="Times New Roman" w:hAnsi="Times New Roman"/>
        </w:rPr>
      </w:pPr>
    </w:p>
    <w:p w:rsidR="001560E0" w:rsidRPr="001560E0" w:rsidRDefault="001560E0">
      <w:pPr>
        <w:rPr>
          <w:rFonts w:ascii="Times New Roman" w:hAnsi="Times New Roman"/>
        </w:rPr>
      </w:pPr>
    </w:p>
    <w:p w:rsidR="00783559" w:rsidRPr="001560E0" w:rsidRDefault="00783559">
      <w:pPr>
        <w:rPr>
          <w:rFonts w:ascii="Times New Roman" w:hAnsi="Times New Roman"/>
        </w:rPr>
      </w:pPr>
    </w:p>
    <w:sectPr w:rsidR="00783559" w:rsidRPr="001560E0" w:rsidSect="00783559">
      <w:pgSz w:w="12240" w:h="15840"/>
      <w:pgMar w:top="1440" w:right="1800" w:bottom="1440" w:left="1800" w:header="720" w:footer="720" w:gutter="0"/>
      <w:cols w:space="720"/>
    </w:sectPr>
    <w:br w:type="page"/>
    <w:p w:rsidR="00604982" w:rsidRDefault="00604982" w:rsidP="001A787F">
      <w:pPr>
        <w:jc w:val="both"/>
        <w:rPr>
          <w:rFonts w:ascii="Tahoma" w:hAnsi="Tahoma" w:cs="Tahoma"/>
          <w:i/>
          <w:iCs/>
          <w:sz w:val="16"/>
          <w:szCs w:val="16"/>
        </w:rPr>
      </w:pPr>
      <w:r>
        <w:rPr>
          <w:rFonts w:ascii="Tahoma" w:hAnsi="Tahoma" w:cs="Tahoma"/>
          <w:sz w:val="16"/>
          <w:szCs w:val="16"/>
        </w:rPr>
        <w:t>*</w:t>
      </w:r>
      <w:r>
        <w:rPr>
          <w:rFonts w:ascii="Tahoma" w:hAnsi="Tahoma" w:cs="Tahoma"/>
          <w:i/>
          <w:iCs/>
          <w:sz w:val="16"/>
          <w:szCs w:val="16"/>
        </w:rPr>
        <w:t>Age: 17</w:t>
      </w:r>
    </w:p>
    <w:p w:rsidR="00604982" w:rsidRDefault="00604982" w:rsidP="001A787F">
      <w:pPr>
        <w:pBdr>
          <w:bottom w:val="double" w:sz="6" w:space="1" w:color="auto"/>
        </w:pBdr>
        <w:jc w:val="both"/>
        <w:rPr>
          <w:rFonts w:ascii="Tahoma" w:hAnsi="Tahoma" w:cs="Tahoma"/>
          <w:i/>
          <w:iCs/>
          <w:sz w:val="16"/>
          <w:szCs w:val="16"/>
        </w:rPr>
      </w:pPr>
      <w:r>
        <w:rPr>
          <w:rFonts w:ascii="Tahoma" w:hAnsi="Tahoma" w:cs="Tahoma"/>
          <w:sz w:val="16"/>
          <w:szCs w:val="16"/>
        </w:rPr>
        <w:t>*</w:t>
      </w:r>
      <w:r>
        <w:rPr>
          <w:rFonts w:ascii="Tahoma" w:hAnsi="Tahoma" w:cs="Tahoma"/>
          <w:i/>
          <w:iCs/>
          <w:sz w:val="16"/>
          <w:szCs w:val="16"/>
        </w:rPr>
        <w:t xml:space="preserve">Gender: male </w:t>
      </w:r>
    </w:p>
    <w:p w:rsidR="00604982" w:rsidRDefault="00604982" w:rsidP="001A787F">
      <w:pPr>
        <w:pBdr>
          <w:bottom w:val="double" w:sz="6" w:space="1" w:color="auto"/>
        </w:pBdr>
        <w:jc w:val="both"/>
        <w:rPr>
          <w:rFonts w:ascii="Tahoma" w:hAnsi="Tahoma" w:cs="Tahoma"/>
          <w:i/>
          <w:iCs/>
          <w:sz w:val="16"/>
          <w:szCs w:val="16"/>
        </w:rPr>
      </w:pPr>
    </w:p>
    <w:p w:rsidR="00604982" w:rsidRDefault="00604982" w:rsidP="001A787F">
      <w:pPr>
        <w:jc w:val="both"/>
        <w:rPr>
          <w:rFonts w:ascii="Tahoma" w:hAnsi="Tahoma" w:cs="Tahoma"/>
          <w:sz w:val="16"/>
          <w:szCs w:val="16"/>
        </w:rPr>
      </w:pPr>
    </w:p>
    <w:p w:rsidR="00604982" w:rsidRDefault="00604982" w:rsidP="001A787F">
      <w:pPr>
        <w:jc w:val="both"/>
        <w:rPr>
          <w:rFonts w:ascii="Tahoma" w:hAnsi="Tahoma" w:cs="Tahoma"/>
          <w:sz w:val="16"/>
          <w:szCs w:val="16"/>
        </w:rPr>
      </w:pPr>
      <w:r>
        <w:rPr>
          <w:rFonts w:ascii="Tahoma" w:hAnsi="Tahoma" w:cs="Tahoma"/>
          <w:sz w:val="16"/>
          <w:szCs w:val="16"/>
        </w:rPr>
        <w:t>Good day.</w:t>
      </w:r>
    </w:p>
    <w:p w:rsidR="00604982" w:rsidRPr="00C5637A" w:rsidRDefault="00604982" w:rsidP="001A787F">
      <w:pPr>
        <w:jc w:val="both"/>
        <w:rPr>
          <w:rFonts w:ascii="Tahoma" w:hAnsi="Tahoma" w:cs="Tahoma"/>
          <w:sz w:val="16"/>
          <w:szCs w:val="16"/>
        </w:rPr>
      </w:pPr>
    </w:p>
    <w:p w:rsidR="00604982" w:rsidRPr="00044B3F" w:rsidRDefault="00604982" w:rsidP="00044B3F">
      <w:pPr>
        <w:jc w:val="both"/>
        <w:rPr>
          <w:rFonts w:ascii="Tahoma" w:hAnsi="Tahoma" w:cs="Tahoma"/>
          <w:sz w:val="16"/>
          <w:szCs w:val="16"/>
        </w:rPr>
      </w:pPr>
      <w:r w:rsidRPr="00044B3F">
        <w:rPr>
          <w:rFonts w:ascii="Tahoma" w:hAnsi="Tahoma" w:cs="Tahoma"/>
          <w:sz w:val="16"/>
          <w:szCs w:val="16"/>
        </w:rPr>
        <w:t>Please take a few minutes to provide some information on this survey about your views on zodiac signs/horoscopes and their relation to the human personality traits.  This is will be used for my English12 argumentative research paper.</w:t>
      </w:r>
    </w:p>
    <w:p w:rsidR="00604982" w:rsidRPr="00044B3F" w:rsidRDefault="00604982" w:rsidP="00044B3F">
      <w:pPr>
        <w:jc w:val="both"/>
        <w:rPr>
          <w:rFonts w:ascii="Tahoma" w:hAnsi="Tahoma" w:cs="Tahoma"/>
          <w:sz w:val="16"/>
          <w:szCs w:val="16"/>
        </w:rPr>
      </w:pPr>
      <w:r w:rsidRPr="00044B3F">
        <w:rPr>
          <w:rFonts w:ascii="Tahoma" w:hAnsi="Tahoma" w:cs="Tahoma"/>
          <w:sz w:val="16"/>
          <w:szCs w:val="16"/>
        </w:rPr>
        <w:t>Thank you very much.</w:t>
      </w:r>
    </w:p>
    <w:p w:rsidR="00604982" w:rsidRDefault="00604982">
      <w:pPr>
        <w:rPr>
          <w:rFonts w:ascii="Tahoma" w:hAnsi="Tahoma" w:cs="Tahoma"/>
          <w:sz w:val="16"/>
          <w:szCs w:val="16"/>
        </w:rPr>
      </w:pPr>
    </w:p>
    <w:p w:rsidR="00604982" w:rsidRDefault="00604982">
      <w:pPr>
        <w:rPr>
          <w:rFonts w:ascii="Tahoma" w:hAnsi="Tahoma" w:cs="Tahoma"/>
          <w:sz w:val="16"/>
          <w:szCs w:val="16"/>
        </w:rPr>
      </w:pPr>
    </w:p>
    <w:p w:rsidR="00604982" w:rsidRDefault="00604982">
      <w:pPr>
        <w:rPr>
          <w:rFonts w:ascii="Tahoma" w:hAnsi="Tahoma" w:cs="Tahoma"/>
          <w:sz w:val="16"/>
          <w:szCs w:val="16"/>
        </w:rPr>
      </w:pPr>
    </w:p>
    <w:p w:rsidR="00604982" w:rsidRPr="0057743F" w:rsidRDefault="00604982" w:rsidP="00764E82">
      <w:pPr>
        <w:pStyle w:val="ListParagraph"/>
        <w:numPr>
          <w:ilvl w:val="0"/>
          <w:numId w:val="1"/>
        </w:numPr>
        <w:ind w:left="270" w:hanging="270"/>
        <w:rPr>
          <w:rFonts w:ascii="Tahoma" w:hAnsi="Tahoma" w:cs="Tahoma"/>
          <w:b/>
          <w:bCs/>
          <w:sz w:val="16"/>
          <w:szCs w:val="16"/>
        </w:rPr>
      </w:pPr>
      <w:r w:rsidRPr="0057743F">
        <w:rPr>
          <w:rFonts w:ascii="Tahoma" w:hAnsi="Tahoma" w:cs="Tahoma"/>
          <w:b/>
          <w:bCs/>
          <w:sz w:val="16"/>
          <w:szCs w:val="16"/>
        </w:rPr>
        <w:t>What is your horoscope/zodiac sign?</w:t>
      </w:r>
    </w:p>
    <w:p w:rsidR="00604982" w:rsidRDefault="00604982" w:rsidP="00902891">
      <w:pPr>
        <w:pStyle w:val="ListParagraph"/>
        <w:numPr>
          <w:ilvl w:val="1"/>
          <w:numId w:val="1"/>
        </w:numPr>
        <w:ind w:left="900"/>
        <w:rPr>
          <w:rFonts w:ascii="Tahoma" w:hAnsi="Tahoma" w:cs="Tahoma"/>
          <w:sz w:val="16"/>
          <w:szCs w:val="16"/>
        </w:rPr>
        <w:sectPr w:rsidR="00604982" w:rsidSect="0004697D">
          <w:pgSz w:w="12240" w:h="15840"/>
          <w:pgMar w:top="1440" w:right="1440" w:bottom="720" w:left="1440" w:header="720" w:footer="720" w:gutter="0"/>
          <w:cols w:space="720"/>
          <w:docGrid w:linePitch="360"/>
        </w:sectPr>
      </w:pP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Aries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Taurus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Gemini</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Cancer</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Leo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Virgo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Libra</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Scorpio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Sagittarius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*Capricorn</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Aquarius</w:t>
      </w:r>
    </w:p>
    <w:p w:rsidR="00604982" w:rsidRPr="00F3400F" w:rsidRDefault="00604982" w:rsidP="00F3400F">
      <w:pPr>
        <w:pStyle w:val="ListParagraph"/>
        <w:numPr>
          <w:ilvl w:val="1"/>
          <w:numId w:val="1"/>
        </w:numPr>
        <w:ind w:left="900"/>
        <w:rPr>
          <w:rFonts w:ascii="Tahoma" w:hAnsi="Tahoma" w:cs="Tahoma"/>
          <w:sz w:val="16"/>
          <w:szCs w:val="16"/>
        </w:rPr>
        <w:sectPr w:rsidR="00604982" w:rsidRPr="00F3400F" w:rsidSect="00177FB6">
          <w:type w:val="continuous"/>
          <w:pgSz w:w="12240" w:h="15840"/>
          <w:pgMar w:top="1440" w:right="1440" w:bottom="720" w:left="1440" w:header="720" w:footer="720" w:gutter="0"/>
          <w:cols w:num="4" w:space="720"/>
          <w:docGrid w:linePitch="360"/>
        </w:sectPr>
      </w:pPr>
      <w:r>
        <w:rPr>
          <w:rFonts w:ascii="Tahoma" w:hAnsi="Tahoma" w:cs="Tahoma"/>
          <w:sz w:val="16"/>
          <w:szCs w:val="16"/>
        </w:rPr>
        <w:t>Pieces</w:t>
      </w:r>
    </w:p>
    <w:p w:rsidR="00604982" w:rsidRPr="00F3400F" w:rsidRDefault="00604982" w:rsidP="00F3400F">
      <w:pPr>
        <w:rPr>
          <w:rFonts w:ascii="Tahoma" w:hAnsi="Tahoma" w:cs="Tahoma"/>
          <w:sz w:val="16"/>
          <w:szCs w:val="16"/>
        </w:rPr>
      </w:pPr>
    </w:p>
    <w:p w:rsidR="00604982" w:rsidRPr="00902891" w:rsidRDefault="00604982" w:rsidP="00902891">
      <w:pPr>
        <w:pStyle w:val="ListParagraph"/>
        <w:numPr>
          <w:ilvl w:val="0"/>
          <w:numId w:val="1"/>
        </w:numPr>
        <w:ind w:left="270" w:hanging="270"/>
        <w:rPr>
          <w:rFonts w:ascii="Tahoma" w:hAnsi="Tahoma" w:cs="Tahoma"/>
          <w:sz w:val="16"/>
          <w:szCs w:val="16"/>
        </w:rPr>
      </w:pPr>
      <w:r>
        <w:rPr>
          <w:rFonts w:ascii="Tahoma" w:hAnsi="Tahoma" w:cs="Tahoma"/>
          <w:b/>
          <w:bCs/>
          <w:sz w:val="16"/>
          <w:szCs w:val="16"/>
        </w:rPr>
        <w:t>Have you heard of/</w:t>
      </w:r>
      <w:r w:rsidRPr="0057743F">
        <w:rPr>
          <w:rFonts w:ascii="Tahoma" w:hAnsi="Tahoma" w:cs="Tahoma"/>
          <w:b/>
          <w:bCs/>
          <w:sz w:val="16"/>
          <w:szCs w:val="16"/>
        </w:rPr>
        <w:t>Do you know anything about the 13</w:t>
      </w:r>
      <w:r w:rsidRPr="0057743F">
        <w:rPr>
          <w:rFonts w:ascii="Tahoma" w:hAnsi="Tahoma" w:cs="Tahoma"/>
          <w:b/>
          <w:bCs/>
          <w:sz w:val="16"/>
          <w:szCs w:val="16"/>
          <w:vertAlign w:val="superscript"/>
        </w:rPr>
        <w:t>th</w:t>
      </w:r>
      <w:r w:rsidRPr="0057743F">
        <w:rPr>
          <w:rFonts w:ascii="Tahoma" w:hAnsi="Tahoma" w:cs="Tahoma"/>
          <w:b/>
          <w:bCs/>
          <w:sz w:val="16"/>
          <w:szCs w:val="16"/>
        </w:rPr>
        <w:t xml:space="preserve"> sign </w:t>
      </w:r>
      <w:r w:rsidRPr="0057743F">
        <w:rPr>
          <w:rFonts w:ascii="Tahoma" w:hAnsi="Tahoma" w:cs="Tahoma"/>
          <w:b/>
          <w:bCs/>
          <w:i/>
          <w:iCs/>
          <w:sz w:val="16"/>
          <w:szCs w:val="16"/>
        </w:rPr>
        <w:t>Ophiuchu</w:t>
      </w:r>
      <w:r w:rsidRPr="0057743F">
        <w:rPr>
          <w:rFonts w:ascii="Tahoma" w:hAnsi="Tahoma" w:cs="Tahoma"/>
          <w:b/>
          <w:bCs/>
          <w:sz w:val="16"/>
          <w:szCs w:val="16"/>
        </w:rPr>
        <w:t>s</w:t>
      </w:r>
      <w:r>
        <w:rPr>
          <w:rFonts w:ascii="Tahoma" w:hAnsi="Tahoma" w:cs="Tahoma"/>
          <w:b/>
          <w:bCs/>
          <w:sz w:val="16"/>
          <w:szCs w:val="16"/>
        </w:rPr>
        <w:t xml:space="preserve"> </w:t>
      </w:r>
      <w:r w:rsidRPr="00545FF1">
        <w:rPr>
          <w:rFonts w:ascii="Tahoma" w:hAnsi="Tahoma" w:cs="Tahoma"/>
          <w:sz w:val="16"/>
          <w:szCs w:val="16"/>
        </w:rPr>
        <w:t>the Serpent Holder</w:t>
      </w:r>
      <w:r w:rsidRPr="0057743F">
        <w:rPr>
          <w:rFonts w:ascii="Tahoma" w:hAnsi="Tahoma" w:cs="Tahoma"/>
          <w:b/>
          <w:bCs/>
          <w:sz w:val="16"/>
          <w:szCs w:val="16"/>
        </w:rPr>
        <w:t>?</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902891">
      <w:pPr>
        <w:ind w:left="270"/>
        <w:rPr>
          <w:rFonts w:ascii="Tahoma" w:hAnsi="Tahoma" w:cs="Tahoma"/>
          <w:sz w:val="16"/>
          <w:szCs w:val="16"/>
        </w:rPr>
      </w:pPr>
      <w:r w:rsidRPr="00852A9B">
        <w:rPr>
          <w:rFonts w:ascii="Tahoma" w:hAnsi="Tahoma" w:cs="Tahoma"/>
          <w:b/>
          <w:bCs/>
          <w:sz w:val="16"/>
          <w:szCs w:val="16"/>
        </w:rPr>
        <w:t xml:space="preserve">If yes, do you believe that it is right to consider it as a zodiac sign? </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16"/>
          <w:szCs w:val="16"/>
        </w:rPr>
        <w:t>No</w:t>
      </w:r>
    </w:p>
    <w:p w:rsidR="00604982" w:rsidRDefault="00604982" w:rsidP="00902891">
      <w:pPr>
        <w:ind w:left="270"/>
        <w:rPr>
          <w:rFonts w:ascii="Tahoma" w:hAnsi="Tahoma" w:cs="Tahoma"/>
          <w:sz w:val="16"/>
          <w:szCs w:val="16"/>
        </w:rPr>
      </w:pPr>
      <w:r w:rsidRPr="00852A9B">
        <w:rPr>
          <w:rFonts w:ascii="Tahoma" w:hAnsi="Tahoma" w:cs="Tahoma"/>
          <w:b/>
          <w:bCs/>
          <w:sz w:val="16"/>
          <w:szCs w:val="16"/>
        </w:rPr>
        <w:t>Why or why not?</w:t>
      </w:r>
      <w:r>
        <w:rPr>
          <w:rFonts w:ascii="Tahoma" w:hAnsi="Tahoma" w:cs="Tahoma"/>
          <w:sz w:val="16"/>
          <w:szCs w:val="16"/>
        </w:rPr>
        <w:t xml:space="preserve"> __________________________________________________________________________________________________.</w:t>
      </w:r>
    </w:p>
    <w:p w:rsidR="00604982" w:rsidRPr="00902891" w:rsidRDefault="00604982" w:rsidP="00902891">
      <w:pPr>
        <w:ind w:left="270"/>
        <w:rPr>
          <w:rFonts w:ascii="Tahoma" w:hAnsi="Tahoma" w:cs="Tahoma"/>
          <w:sz w:val="16"/>
          <w:szCs w:val="16"/>
        </w:rPr>
      </w:pPr>
    </w:p>
    <w:p w:rsidR="00604982" w:rsidRDefault="00604982" w:rsidP="00807391">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Is there anything which you find fascinating about horoscopes?</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E669C0">
      <w:pPr>
        <w:ind w:left="270"/>
        <w:rPr>
          <w:rFonts w:ascii="Tahoma" w:hAnsi="Tahoma" w:cs="Tahoma"/>
          <w:sz w:val="16"/>
          <w:szCs w:val="16"/>
        </w:rPr>
      </w:pPr>
      <w:r w:rsidRPr="00852A9B">
        <w:rPr>
          <w:rFonts w:ascii="Tahoma" w:hAnsi="Tahoma" w:cs="Tahoma"/>
          <w:b/>
          <w:bCs/>
          <w:sz w:val="16"/>
          <w:szCs w:val="16"/>
        </w:rPr>
        <w:t>If yes, what is(/are)</w:t>
      </w:r>
      <w:r>
        <w:rPr>
          <w:rFonts w:ascii="Tahoma" w:hAnsi="Tahoma" w:cs="Tahoma"/>
          <w:b/>
          <w:bCs/>
          <w:sz w:val="16"/>
          <w:szCs w:val="16"/>
        </w:rPr>
        <w:t xml:space="preserve"> </w:t>
      </w:r>
      <w:r w:rsidRPr="00852A9B">
        <w:rPr>
          <w:rFonts w:ascii="Tahoma" w:hAnsi="Tahoma" w:cs="Tahoma"/>
          <w:b/>
          <w:bCs/>
          <w:sz w:val="16"/>
          <w:szCs w:val="16"/>
        </w:rPr>
        <w:t>that(/those)?</w:t>
      </w:r>
      <w:r>
        <w:rPr>
          <w:rFonts w:ascii="Tahoma" w:hAnsi="Tahoma" w:cs="Tahoma"/>
          <w:sz w:val="16"/>
          <w:szCs w:val="16"/>
        </w:rPr>
        <w:t xml:space="preserve"> ________________________________________________________________________________________________________</w:t>
      </w:r>
    </w:p>
    <w:p w:rsidR="00604982" w:rsidRPr="006477E1" w:rsidRDefault="00604982" w:rsidP="00E669C0">
      <w:pPr>
        <w:ind w:left="270"/>
        <w:rPr>
          <w:rFonts w:ascii="Tahoma" w:hAnsi="Tahoma" w:cs="Tahoma"/>
          <w:sz w:val="16"/>
          <w:szCs w:val="16"/>
        </w:rPr>
      </w:pPr>
    </w:p>
    <w:p w:rsidR="00604982" w:rsidRPr="00807391" w:rsidRDefault="00604982" w:rsidP="00807391">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you engage yourself in zodiac sign readings or horoscope forecasts?</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1A787F">
      <w:pPr>
        <w:pStyle w:val="ListParagraph"/>
        <w:ind w:left="270"/>
        <w:rPr>
          <w:rFonts w:ascii="Tahoma" w:hAnsi="Tahoma" w:cs="Tahoma"/>
          <w:sz w:val="16"/>
          <w:szCs w:val="16"/>
        </w:rPr>
      </w:pPr>
      <w:r w:rsidRPr="00852A9B">
        <w:rPr>
          <w:rFonts w:ascii="Tahoma" w:hAnsi="Tahoma" w:cs="Tahoma"/>
          <w:b/>
          <w:bCs/>
          <w:sz w:val="16"/>
          <w:szCs w:val="16"/>
        </w:rPr>
        <w:t>If yes, how often do you read your horoscope?</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Always    </w:t>
      </w:r>
      <w:r w:rsidRPr="00902891">
        <w:rPr>
          <w:rFonts w:ascii="Tahoma" w:hAnsi="Tahoma" w:cs="Tahoma"/>
          <w:sz w:val="30"/>
          <w:szCs w:val="30"/>
        </w:rPr>
        <w:sym w:font="Wingdings" w:char="F071"/>
      </w:r>
      <w:r>
        <w:rPr>
          <w:rFonts w:ascii="Tahoma" w:hAnsi="Tahoma" w:cs="Tahoma"/>
          <w:sz w:val="16"/>
          <w:szCs w:val="16"/>
        </w:rPr>
        <w:t xml:space="preserve">Sometimes   </w:t>
      </w:r>
      <w:r w:rsidRPr="00902891">
        <w:rPr>
          <w:rFonts w:ascii="Tahoma" w:hAnsi="Tahoma" w:cs="Tahoma"/>
          <w:sz w:val="30"/>
          <w:szCs w:val="30"/>
        </w:rPr>
        <w:sym w:font="Wingdings" w:char="F071"/>
      </w:r>
      <w:r>
        <w:rPr>
          <w:rFonts w:ascii="Tahoma" w:hAnsi="Tahoma" w:cs="Tahoma"/>
          <w:sz w:val="16"/>
          <w:szCs w:val="16"/>
        </w:rPr>
        <w:t>Rarely</w:t>
      </w:r>
    </w:p>
    <w:p w:rsidR="00604982" w:rsidRPr="00852A9B" w:rsidRDefault="00604982" w:rsidP="001A787F">
      <w:pPr>
        <w:pStyle w:val="ListParagraph"/>
        <w:ind w:left="270"/>
        <w:rPr>
          <w:rFonts w:ascii="Tahoma" w:hAnsi="Tahoma" w:cs="Tahoma"/>
          <w:b/>
          <w:bCs/>
          <w:sz w:val="16"/>
          <w:szCs w:val="16"/>
        </w:rPr>
      </w:pPr>
      <w:r w:rsidRPr="00852A9B">
        <w:rPr>
          <w:rFonts w:ascii="Tahoma" w:hAnsi="Tahoma" w:cs="Tahoma"/>
          <w:b/>
          <w:bCs/>
          <w:sz w:val="16"/>
          <w:szCs w:val="16"/>
        </w:rPr>
        <w:t xml:space="preserve">Where do you usually read your horoscope forecast? </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Yahoo! Horoscopes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Horoscope forecasts in daily newspapers (the page with the comics and crossword puzzle)</w:t>
      </w:r>
    </w:p>
    <w:p w:rsidR="00604982" w:rsidRDefault="00604982" w:rsidP="00D26D4D">
      <w:pPr>
        <w:pStyle w:val="ListParagraph"/>
        <w:numPr>
          <w:ilvl w:val="1"/>
          <w:numId w:val="1"/>
        </w:numPr>
        <w:ind w:left="900"/>
        <w:rPr>
          <w:rFonts w:ascii="Tahoma" w:hAnsi="Tahoma" w:cs="Tahoma"/>
          <w:sz w:val="16"/>
          <w:szCs w:val="16"/>
        </w:rPr>
      </w:pPr>
      <w:r>
        <w:rPr>
          <w:rFonts w:ascii="Tahoma" w:hAnsi="Tahoma" w:cs="Tahoma"/>
          <w:sz w:val="16"/>
          <w:szCs w:val="16"/>
        </w:rPr>
        <w:t>Social networks (e.g. Friendster, Facebook Horoscope applications)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Book(let)s on horoscope/zodiac signs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Other _______________________________.</w:t>
      </w:r>
    </w:p>
    <w:p w:rsidR="00604982" w:rsidRPr="001A787F" w:rsidRDefault="00604982" w:rsidP="001A787F">
      <w:pPr>
        <w:rPr>
          <w:rFonts w:ascii="Tahoma" w:hAnsi="Tahoma" w:cs="Tahoma"/>
          <w:sz w:val="16"/>
          <w:szCs w:val="16"/>
        </w:rPr>
      </w:pPr>
    </w:p>
    <w:p w:rsidR="00604982" w:rsidRDefault="00604982" w:rsidP="001A787F">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w:t>
      </w:r>
      <w:r>
        <w:rPr>
          <w:rFonts w:ascii="Tahoma" w:hAnsi="Tahoma" w:cs="Tahoma"/>
          <w:b/>
          <w:bCs/>
          <w:sz w:val="16"/>
          <w:szCs w:val="16"/>
        </w:rPr>
        <w:t>ou actually believe in what you ha</w:t>
      </w:r>
      <w:r w:rsidRPr="0057743F">
        <w:rPr>
          <w:rFonts w:ascii="Tahoma" w:hAnsi="Tahoma" w:cs="Tahoma"/>
          <w:b/>
          <w:bCs/>
          <w:sz w:val="16"/>
          <w:szCs w:val="16"/>
        </w:rPr>
        <w:t xml:space="preserve">ve been reading/hearing about </w:t>
      </w:r>
      <w:r>
        <w:rPr>
          <w:rFonts w:ascii="Tahoma" w:hAnsi="Tahoma" w:cs="Tahoma"/>
          <w:b/>
          <w:bCs/>
          <w:sz w:val="16"/>
          <w:szCs w:val="16"/>
        </w:rPr>
        <w:t xml:space="preserve">your </w:t>
      </w:r>
      <w:r w:rsidRPr="0057743F">
        <w:rPr>
          <w:rFonts w:ascii="Tahoma" w:hAnsi="Tahoma" w:cs="Tahoma"/>
          <w:b/>
          <w:bCs/>
          <w:sz w:val="16"/>
          <w:szCs w:val="16"/>
        </w:rPr>
        <w:t>zodiac sign’s traits?</w:t>
      </w:r>
    </w:p>
    <w:p w:rsidR="00604982" w:rsidRDefault="00604982" w:rsidP="0074332C">
      <w:pPr>
        <w:pStyle w:val="ListParagraph"/>
        <w:ind w:left="270" w:firstLine="450"/>
        <w:rPr>
          <w:rFonts w:ascii="Tahoma" w:hAnsi="Tahoma" w:cs="Tahoma"/>
          <w:sz w:val="16"/>
          <w:szCs w:val="16"/>
        </w:rPr>
      </w:pPr>
      <w:r w:rsidRPr="00902891">
        <w:rPr>
          <w:rFonts w:ascii="Tahoma" w:hAnsi="Tahoma" w:cs="Tahoma"/>
          <w:sz w:val="30"/>
          <w:szCs w:val="30"/>
        </w:rPr>
        <w:sym w:font="Wingdings" w:char="F071"/>
      </w:r>
      <w:r>
        <w:rPr>
          <w:rFonts w:ascii="Tahoma" w:hAnsi="Tahoma" w:cs="Tahoma"/>
          <w:sz w:val="16"/>
          <w:szCs w:val="16"/>
        </w:rPr>
        <w:t xml:space="preserve">Strongly agree   </w:t>
      </w:r>
      <w:r w:rsidRPr="00902891">
        <w:rPr>
          <w:rFonts w:ascii="Tahoma" w:hAnsi="Tahoma" w:cs="Tahoma"/>
          <w:sz w:val="30"/>
          <w:szCs w:val="30"/>
        </w:rPr>
        <w:sym w:font="Wingdings" w:char="F071"/>
      </w:r>
      <w:r>
        <w:rPr>
          <w:rFonts w:ascii="Tahoma" w:hAnsi="Tahoma" w:cs="Tahoma"/>
          <w:sz w:val="16"/>
          <w:szCs w:val="16"/>
        </w:rPr>
        <w:t xml:space="preserve">Agree   </w:t>
      </w:r>
      <w:r w:rsidRPr="00902891">
        <w:rPr>
          <w:rFonts w:ascii="Tahoma" w:hAnsi="Tahoma" w:cs="Tahoma"/>
          <w:sz w:val="30"/>
          <w:szCs w:val="30"/>
        </w:rPr>
        <w:sym w:font="Wingdings" w:char="F071"/>
      </w:r>
      <w:r>
        <w:rPr>
          <w:rFonts w:ascii="Tahoma" w:hAnsi="Tahoma" w:cs="Tahoma"/>
          <w:sz w:val="16"/>
          <w:szCs w:val="16"/>
        </w:rPr>
        <w:t xml:space="preserve">Neither agree nor disagree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 xml:space="preserve">Disagree   </w:t>
      </w:r>
      <w:r w:rsidRPr="00902891">
        <w:rPr>
          <w:rFonts w:ascii="Tahoma" w:hAnsi="Tahoma" w:cs="Tahoma"/>
          <w:sz w:val="30"/>
          <w:szCs w:val="30"/>
        </w:rPr>
        <w:sym w:font="Wingdings" w:char="F071"/>
      </w:r>
      <w:r>
        <w:rPr>
          <w:rFonts w:ascii="Tahoma" w:hAnsi="Tahoma" w:cs="Tahoma"/>
          <w:sz w:val="16"/>
          <w:szCs w:val="16"/>
        </w:rPr>
        <w:t>Strongly disagree</w:t>
      </w:r>
    </w:p>
    <w:p w:rsidR="00604982" w:rsidRDefault="00604982" w:rsidP="00F3400F">
      <w:pPr>
        <w:pStyle w:val="ListParagraph"/>
        <w:ind w:left="270"/>
        <w:rPr>
          <w:rFonts w:ascii="Tahoma" w:hAnsi="Tahoma" w:cs="Tahoma"/>
          <w:b/>
          <w:bCs/>
          <w:sz w:val="16"/>
          <w:szCs w:val="16"/>
        </w:rPr>
      </w:pPr>
      <w:r w:rsidRPr="0004697D">
        <w:rPr>
          <w:rFonts w:ascii="Tahoma" w:hAnsi="Tahoma" w:cs="Tahoma"/>
          <w:b/>
          <w:bCs/>
          <w:sz w:val="16"/>
          <w:szCs w:val="16"/>
        </w:rPr>
        <w:t>Why or why not?</w:t>
      </w:r>
    </w:p>
    <w:p w:rsidR="00604982" w:rsidRDefault="00604982" w:rsidP="00F3400F">
      <w:pPr>
        <w:pStyle w:val="ListParagraph"/>
        <w:ind w:left="270"/>
        <w:rPr>
          <w:rFonts w:ascii="Tahoma" w:hAnsi="Tahoma" w:cs="Tahoma"/>
          <w:b/>
          <w:bCs/>
          <w:sz w:val="16"/>
          <w:szCs w:val="16"/>
        </w:rPr>
      </w:pPr>
    </w:p>
    <w:p w:rsidR="00604982" w:rsidRDefault="00604982" w:rsidP="00F3400F">
      <w:pPr>
        <w:pStyle w:val="ListParagraph"/>
        <w:ind w:left="270"/>
        <w:rPr>
          <w:rFonts w:ascii="Tahoma" w:hAnsi="Tahoma" w:cs="Tahoma"/>
          <w:sz w:val="16"/>
          <w:szCs w:val="16"/>
        </w:rPr>
      </w:pPr>
      <w:r>
        <w:rPr>
          <w:rFonts w:ascii="Tahoma" w:hAnsi="Tahoma" w:cs="Tahoma"/>
          <w:b/>
          <w:bCs/>
          <w:sz w:val="16"/>
          <w:szCs w:val="16"/>
        </w:rPr>
        <w:t>That’s bull shit eh. Ya know. When you do read horoscopes, you subconsciously do means to fulfill whatever things that are stipulated there. Like, when the horoscope tells me that I’ll meet a guy today, subconsciously I make means to fulfill that thing. Ya know? It does not serve its purpose of warning people, rather, it only serves as a dot that triggers people to this and that. Char3x!</w:t>
      </w:r>
      <w:r>
        <w:rPr>
          <w:rFonts w:ascii="Tahoma" w:hAnsi="Tahoma" w:cs="Tahoma"/>
          <w:sz w:val="16"/>
          <w:szCs w:val="16"/>
        </w:rPr>
        <w:t xml:space="preserve"> _______________________________________________________________________________________________________.</w:t>
      </w:r>
    </w:p>
    <w:p w:rsidR="00604982" w:rsidRDefault="00604982" w:rsidP="00F3400F">
      <w:pPr>
        <w:pStyle w:val="ListParagraph"/>
        <w:ind w:left="270"/>
        <w:rPr>
          <w:rFonts w:ascii="Tahoma" w:hAnsi="Tahoma" w:cs="Tahoma"/>
          <w:sz w:val="16"/>
          <w:szCs w:val="16"/>
        </w:rPr>
      </w:pPr>
    </w:p>
    <w:p w:rsidR="00604982" w:rsidRPr="0057743F" w:rsidRDefault="00604982" w:rsidP="001A787F">
      <w:pPr>
        <w:pStyle w:val="ListParagraph"/>
        <w:numPr>
          <w:ilvl w:val="0"/>
          <w:numId w:val="1"/>
        </w:numPr>
        <w:ind w:left="270" w:hanging="270"/>
        <w:rPr>
          <w:rFonts w:ascii="Tahoma" w:hAnsi="Tahoma" w:cs="Tahoma"/>
          <w:b/>
          <w:bCs/>
          <w:sz w:val="16"/>
          <w:szCs w:val="16"/>
        </w:rPr>
      </w:pPr>
      <w:r w:rsidRPr="0057743F">
        <w:rPr>
          <w:rFonts w:ascii="Tahoma" w:hAnsi="Tahoma" w:cs="Tahoma"/>
          <w:b/>
          <w:bCs/>
          <w:sz w:val="16"/>
          <w:szCs w:val="16"/>
        </w:rPr>
        <w:t>What are the strongest traits of your zodiac sign that you know of? (How would you describe the character of your horoscope sign?)</w:t>
      </w:r>
    </w:p>
    <w:p w:rsidR="00604982" w:rsidRDefault="00604982" w:rsidP="00F3400F">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Default="00604982" w:rsidP="00F3400F">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Default="00604982" w:rsidP="001B0E8D">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Pr="001B0E8D" w:rsidRDefault="00604982" w:rsidP="001B0E8D">
      <w:pPr>
        <w:pStyle w:val="ListParagraph"/>
        <w:ind w:left="1080"/>
        <w:rPr>
          <w:rFonts w:ascii="Tahoma" w:hAnsi="Tahoma" w:cs="Tahoma"/>
          <w:sz w:val="16"/>
          <w:szCs w:val="16"/>
        </w:rPr>
      </w:pPr>
    </w:p>
    <w:p w:rsidR="00604982" w:rsidRDefault="00604982" w:rsidP="001A787F">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you believe (in a way) that horoscope is a good gauge of an individual’s personality?</w:t>
      </w:r>
    </w:p>
    <w:p w:rsidR="00604982" w:rsidRPr="000E0E5C" w:rsidRDefault="00604982" w:rsidP="000E0E5C">
      <w:pPr>
        <w:pStyle w:val="ListParagraph"/>
        <w:rPr>
          <w:rFonts w:ascii="Tahoma" w:hAnsi="Tahoma" w:cs="Tahoma"/>
          <w:sz w:val="16"/>
          <w:szCs w:val="16"/>
        </w:rPr>
      </w:pP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 xml:space="preserve">Strongly agree   </w:t>
      </w:r>
      <w:r w:rsidRPr="00902891">
        <w:rPr>
          <w:rFonts w:ascii="Tahoma" w:hAnsi="Tahoma" w:cs="Tahoma"/>
          <w:sz w:val="30"/>
          <w:szCs w:val="30"/>
        </w:rPr>
        <w:sym w:font="Wingdings" w:char="F071"/>
      </w:r>
      <w:r>
        <w:rPr>
          <w:rFonts w:ascii="Tahoma" w:hAnsi="Tahoma" w:cs="Tahoma"/>
          <w:sz w:val="16"/>
          <w:szCs w:val="16"/>
        </w:rPr>
        <w:t xml:space="preserve">Agree   </w:t>
      </w:r>
      <w:r w:rsidRPr="00902891">
        <w:rPr>
          <w:rFonts w:ascii="Tahoma" w:hAnsi="Tahoma" w:cs="Tahoma"/>
          <w:sz w:val="30"/>
          <w:szCs w:val="30"/>
        </w:rPr>
        <w:sym w:font="Wingdings" w:char="F071"/>
      </w:r>
      <w:r>
        <w:rPr>
          <w:rFonts w:ascii="Tahoma" w:hAnsi="Tahoma" w:cs="Tahoma"/>
          <w:sz w:val="16"/>
          <w:szCs w:val="16"/>
        </w:rPr>
        <w:t xml:space="preserve">Neither agree nor disagree   </w:t>
      </w:r>
      <w:r w:rsidRPr="00902891">
        <w:rPr>
          <w:rFonts w:ascii="Tahoma" w:hAnsi="Tahoma" w:cs="Tahoma"/>
          <w:sz w:val="30"/>
          <w:szCs w:val="30"/>
        </w:rPr>
        <w:sym w:font="Wingdings" w:char="F071"/>
      </w:r>
      <w:r>
        <w:rPr>
          <w:rFonts w:ascii="Tahoma" w:hAnsi="Tahoma" w:cs="Tahoma"/>
          <w:sz w:val="16"/>
          <w:szCs w:val="16"/>
        </w:rPr>
        <w:t xml:space="preserve">Disagree   </w:t>
      </w:r>
      <w:r w:rsidRPr="00902891">
        <w:rPr>
          <w:rFonts w:ascii="Tahoma" w:hAnsi="Tahoma" w:cs="Tahoma"/>
          <w:sz w:val="30"/>
          <w:szCs w:val="30"/>
        </w:rPr>
        <w:sym w:font="Wingdings" w:char="F071"/>
      </w:r>
      <w:r>
        <w:rPr>
          <w:rFonts w:ascii="Tahoma" w:hAnsi="Tahoma" w:cs="Tahoma"/>
          <w:sz w:val="16"/>
          <w:szCs w:val="16"/>
        </w:rPr>
        <w:t>Strongly disagree</w:t>
      </w:r>
    </w:p>
    <w:p w:rsidR="00604982" w:rsidRDefault="00604982" w:rsidP="007B5ED8">
      <w:pPr>
        <w:ind w:left="270"/>
        <w:rPr>
          <w:rFonts w:ascii="Tahoma" w:hAnsi="Tahoma" w:cs="Tahoma"/>
          <w:sz w:val="16"/>
          <w:szCs w:val="16"/>
        </w:rPr>
      </w:pPr>
      <w:r w:rsidRPr="0004697D">
        <w:rPr>
          <w:rFonts w:ascii="Tahoma" w:hAnsi="Tahoma" w:cs="Tahoma"/>
          <w:b/>
          <w:bCs/>
          <w:sz w:val="16"/>
          <w:szCs w:val="16"/>
        </w:rPr>
        <w:t>Why or why not?</w:t>
      </w:r>
      <w:r w:rsidRPr="001B0E8D">
        <w:rPr>
          <w:rFonts w:ascii="Tahoma" w:hAnsi="Tahoma" w:cs="Tahoma"/>
          <w:sz w:val="16"/>
          <w:szCs w:val="16"/>
        </w:rPr>
        <w:t xml:space="preserve"> </w:t>
      </w:r>
    </w:p>
    <w:p w:rsidR="00604982" w:rsidRDefault="00604982" w:rsidP="007B5ED8">
      <w:pPr>
        <w:ind w:left="270"/>
        <w:rPr>
          <w:rFonts w:ascii="Tahoma" w:hAnsi="Tahoma" w:cs="Tahoma"/>
          <w:sz w:val="16"/>
          <w:szCs w:val="16"/>
        </w:rPr>
      </w:pPr>
      <w:r>
        <w:rPr>
          <w:rFonts w:ascii="Tahoma" w:hAnsi="Tahoma" w:cs="Tahoma"/>
          <w:sz w:val="16"/>
          <w:szCs w:val="16"/>
        </w:rPr>
        <w:t>WALA LANG. YOU CANNOT GENERALIZE EVERYONE’S CHARACTERISTICS VIA DEFINITE STANDARDS LIKE THE HOROSCOPE. WE SHOULD REALIZE THAT THE BEHAVIORS OF PEOPLE VARY. WE HAVE VARYING CULTURES THAT MAY EVEN AFFECT THE WAY PEOPLE BEHAVE.</w:t>
      </w:r>
    </w:p>
    <w:p w:rsidR="00604982" w:rsidRDefault="00604982" w:rsidP="007B5ED8">
      <w:pPr>
        <w:ind w:left="270"/>
        <w:rPr>
          <w:rFonts w:ascii="Tahoma" w:hAnsi="Tahoma" w:cs="Tahoma"/>
          <w:sz w:val="16"/>
          <w:szCs w:val="16"/>
        </w:rPr>
      </w:pPr>
      <w:r w:rsidRPr="001B0E8D">
        <w:rPr>
          <w:rFonts w:ascii="Tahoma" w:hAnsi="Tahoma" w:cs="Tahoma"/>
          <w:sz w:val="16"/>
          <w:szCs w:val="16"/>
        </w:rPr>
        <w:t>____________________________________________________</w:t>
      </w:r>
      <w:r>
        <w:rPr>
          <w:rFonts w:ascii="Tahoma" w:hAnsi="Tahoma" w:cs="Tahoma"/>
          <w:sz w:val="16"/>
          <w:szCs w:val="16"/>
        </w:rPr>
        <w:t>___________________________________________________.</w:t>
      </w:r>
    </w:p>
    <w:p w:rsidR="00604982" w:rsidRPr="001B0E8D" w:rsidRDefault="00604982" w:rsidP="001B0E8D">
      <w:pPr>
        <w:ind w:firstLine="270"/>
        <w:rPr>
          <w:rFonts w:ascii="Tahoma" w:hAnsi="Tahoma" w:cs="Tahoma"/>
          <w:sz w:val="16"/>
          <w:szCs w:val="16"/>
        </w:rPr>
      </w:pPr>
    </w:p>
    <w:p w:rsidR="00604982" w:rsidRPr="00884A10" w:rsidRDefault="00604982" w:rsidP="001A787F">
      <w:pPr>
        <w:pStyle w:val="ListParagraph"/>
        <w:numPr>
          <w:ilvl w:val="0"/>
          <w:numId w:val="1"/>
        </w:numPr>
        <w:ind w:left="270" w:hanging="270"/>
        <w:rPr>
          <w:rFonts w:ascii="Tahoma" w:hAnsi="Tahoma" w:cs="Tahoma"/>
          <w:b/>
          <w:bCs/>
          <w:sz w:val="16"/>
          <w:szCs w:val="16"/>
        </w:rPr>
      </w:pPr>
      <w:r w:rsidRPr="00884A10">
        <w:rPr>
          <w:rFonts w:ascii="Tahoma" w:hAnsi="Tahoma" w:cs="Tahoma"/>
          <w:b/>
          <w:bCs/>
          <w:sz w:val="16"/>
          <w:szCs w:val="16"/>
        </w:rPr>
        <w:t>How do you think did your horoscope affect you as an individual and your personality?</w:t>
      </w:r>
    </w:p>
    <w:p w:rsidR="00604982" w:rsidRPr="00695591" w:rsidRDefault="00604982" w:rsidP="0004697D">
      <w:pPr>
        <w:pStyle w:val="ListParagraph"/>
        <w:ind w:left="270"/>
        <w:rPr>
          <w:rFonts w:ascii="Tahoma" w:hAnsi="Tahoma" w:cs="Tahoma"/>
          <w:sz w:val="16"/>
          <w:szCs w:val="16"/>
        </w:rPr>
      </w:pPr>
      <w:r>
        <w:rPr>
          <w:rFonts w:ascii="Tahoma" w:hAnsi="Tahoma" w:cs="Tahoma"/>
          <w:sz w:val="16"/>
          <w:szCs w:val="16"/>
        </w:rPr>
        <w:t>__________________NON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04982" w:rsidRDefault="00604982" w:rsidP="0057743F">
      <w:pPr>
        <w:pStyle w:val="ListParagraph"/>
        <w:ind w:left="0"/>
        <w:rPr>
          <w:rFonts w:ascii="Tahoma" w:hAnsi="Tahoma" w:cs="Tahoma"/>
          <w:sz w:val="16"/>
          <w:szCs w:val="16"/>
        </w:rPr>
      </w:pPr>
    </w:p>
    <w:p w:rsidR="00604982" w:rsidRDefault="00604982" w:rsidP="002C76B6">
      <w:pPr>
        <w:pStyle w:val="ListParagraph"/>
        <w:ind w:left="0"/>
        <w:jc w:val="center"/>
        <w:rPr>
          <w:rFonts w:ascii="Tahoma" w:hAnsi="Tahoma" w:cs="Tahoma"/>
          <w:b/>
          <w:bCs/>
          <w:sz w:val="16"/>
          <w:szCs w:val="16"/>
        </w:rPr>
      </w:pPr>
    </w:p>
    <w:p w:rsidR="00604982" w:rsidRPr="00C01CC0" w:rsidRDefault="00604982" w:rsidP="002C76B6">
      <w:pPr>
        <w:pStyle w:val="ListParagraph"/>
        <w:ind w:left="0"/>
        <w:jc w:val="center"/>
        <w:rPr>
          <w:rFonts w:ascii="Tahoma" w:hAnsi="Tahoma" w:cs="Tahoma"/>
          <w:b/>
          <w:bCs/>
          <w:sz w:val="30"/>
          <w:szCs w:val="30"/>
        </w:rPr>
      </w:pPr>
      <w:r w:rsidRPr="00C01CC0">
        <w:rPr>
          <w:rFonts w:ascii="Tahoma" w:hAnsi="Tahoma" w:cs="Tahoma"/>
          <w:b/>
          <w:bCs/>
          <w:sz w:val="30"/>
          <w:szCs w:val="30"/>
        </w:rPr>
        <w:sym w:font="Wingdings" w:char="F05E"/>
      </w:r>
      <w:r w:rsidRPr="00C01CC0">
        <w:rPr>
          <w:rFonts w:ascii="Tahoma" w:hAnsi="Tahoma" w:cs="Tahoma"/>
          <w:b/>
          <w:bCs/>
          <w:sz w:val="30"/>
          <w:szCs w:val="30"/>
        </w:rPr>
        <w:sym w:font="Wingdings" w:char="F05F"/>
      </w:r>
      <w:r w:rsidRPr="00C01CC0">
        <w:rPr>
          <w:rFonts w:ascii="Tahoma" w:hAnsi="Tahoma" w:cs="Tahoma"/>
          <w:b/>
          <w:bCs/>
          <w:sz w:val="30"/>
          <w:szCs w:val="30"/>
        </w:rPr>
        <w:sym w:font="Wingdings" w:char="F060"/>
      </w:r>
      <w:r w:rsidRPr="00C01CC0">
        <w:rPr>
          <w:rFonts w:ascii="Tahoma" w:hAnsi="Tahoma" w:cs="Tahoma"/>
          <w:b/>
          <w:bCs/>
          <w:sz w:val="30"/>
          <w:szCs w:val="30"/>
        </w:rPr>
        <w:sym w:font="Wingdings" w:char="F061"/>
      </w:r>
      <w:r w:rsidRPr="00C01CC0">
        <w:rPr>
          <w:rFonts w:ascii="Tahoma" w:hAnsi="Tahoma" w:cs="Tahoma"/>
          <w:b/>
          <w:bCs/>
          <w:sz w:val="30"/>
          <w:szCs w:val="30"/>
        </w:rPr>
        <w:sym w:font="Wingdings" w:char="F062"/>
      </w:r>
      <w:r w:rsidRPr="00C01CC0">
        <w:rPr>
          <w:rFonts w:ascii="Tahoma" w:hAnsi="Tahoma" w:cs="Tahoma"/>
          <w:b/>
          <w:bCs/>
          <w:sz w:val="30"/>
          <w:szCs w:val="30"/>
        </w:rPr>
        <w:sym w:font="Wingdings" w:char="F063"/>
      </w:r>
      <w:r w:rsidRPr="00C01CC0">
        <w:rPr>
          <w:rFonts w:ascii="Tahoma" w:hAnsi="Tahoma" w:cs="Tahoma"/>
          <w:b/>
          <w:bCs/>
          <w:sz w:val="30"/>
          <w:szCs w:val="30"/>
        </w:rPr>
        <w:sym w:font="Wingdings" w:char="F064"/>
      </w:r>
      <w:r w:rsidRPr="00C01CC0">
        <w:rPr>
          <w:rFonts w:ascii="Tahoma" w:hAnsi="Tahoma" w:cs="Tahoma"/>
          <w:b/>
          <w:bCs/>
          <w:sz w:val="30"/>
          <w:szCs w:val="30"/>
        </w:rPr>
        <w:sym w:font="Wingdings" w:char="F065"/>
      </w:r>
      <w:r w:rsidRPr="00C01CC0">
        <w:rPr>
          <w:rFonts w:ascii="Tahoma" w:hAnsi="Tahoma" w:cs="Tahoma"/>
          <w:b/>
          <w:bCs/>
          <w:sz w:val="30"/>
          <w:szCs w:val="30"/>
        </w:rPr>
        <w:sym w:font="Wingdings" w:char="F066"/>
      </w:r>
      <w:r w:rsidRPr="00C01CC0">
        <w:rPr>
          <w:rFonts w:ascii="Tahoma" w:hAnsi="Tahoma" w:cs="Tahoma"/>
          <w:b/>
          <w:bCs/>
          <w:sz w:val="30"/>
          <w:szCs w:val="30"/>
        </w:rPr>
        <w:sym w:font="Wingdings" w:char="F067"/>
      </w:r>
      <w:r w:rsidRPr="00C01CC0">
        <w:rPr>
          <w:rFonts w:ascii="Tahoma" w:hAnsi="Tahoma" w:cs="Tahoma"/>
          <w:b/>
          <w:bCs/>
          <w:sz w:val="30"/>
          <w:szCs w:val="30"/>
        </w:rPr>
        <w:sym w:font="Wingdings" w:char="F068"/>
      </w:r>
      <w:r w:rsidRPr="00C01CC0">
        <w:rPr>
          <w:rFonts w:ascii="Tahoma" w:hAnsi="Tahoma" w:cs="Tahoma"/>
          <w:b/>
          <w:bCs/>
          <w:sz w:val="30"/>
          <w:szCs w:val="30"/>
        </w:rPr>
        <w:sym w:font="Wingdings" w:char="F069"/>
      </w:r>
    </w:p>
    <w:p w:rsidR="00604982" w:rsidRDefault="00604982" w:rsidP="0057743F">
      <w:pPr>
        <w:pStyle w:val="ListParagraph"/>
        <w:ind w:left="0"/>
        <w:rPr>
          <w:rFonts w:ascii="Tahoma" w:hAnsi="Tahoma" w:cs="Tahoma"/>
          <w:sz w:val="16"/>
          <w:szCs w:val="16"/>
        </w:rPr>
      </w:pPr>
    </w:p>
    <w:p w:rsidR="00604982" w:rsidRPr="001A787F" w:rsidRDefault="00604982" w:rsidP="0057743F">
      <w:pPr>
        <w:pStyle w:val="ListParagraph"/>
        <w:ind w:left="0"/>
        <w:rPr>
          <w:rFonts w:ascii="Tahoma" w:hAnsi="Tahoma" w:cs="Tahoma"/>
          <w:sz w:val="16"/>
          <w:szCs w:val="16"/>
        </w:rPr>
      </w:pPr>
      <w:r>
        <w:rPr>
          <w:rFonts w:ascii="Tahoma" w:hAnsi="Tahoma" w:cs="Tahoma"/>
          <w:sz w:val="16"/>
          <w:szCs w:val="16"/>
        </w:rPr>
        <w:t xml:space="preserve">Thank you once again. </w:t>
      </w:r>
      <w:r w:rsidRPr="0057743F">
        <w:rPr>
          <w:rFonts w:ascii="Tahoma" w:hAnsi="Tahoma" w:cs="Tahoma"/>
          <w:sz w:val="16"/>
          <w:szCs w:val="16"/>
        </w:rPr>
        <w:sym w:font="Wingdings" w:char="F04A"/>
      </w:r>
    </w:p>
    <w:sectPr w:rsidR="00604982" w:rsidRPr="001A787F" w:rsidSect="0004697D">
      <w:type w:val="continuous"/>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83866"/>
    <w:multiLevelType w:val="hybridMultilevel"/>
    <w:tmpl w:val="865E6A2E"/>
    <w:lvl w:ilvl="0" w:tplc="38AEF5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DBF3211"/>
    <w:multiLevelType w:val="hybridMultilevel"/>
    <w:tmpl w:val="B2E0BE44"/>
    <w:lvl w:ilvl="0" w:tplc="BF92C27A">
      <w:start w:val="1"/>
      <w:numFmt w:val="decimal"/>
      <w:lvlText w:val="%1)"/>
      <w:lvlJc w:val="left"/>
      <w:pPr>
        <w:ind w:left="720" w:hanging="360"/>
      </w:pPr>
      <w:rPr>
        <w:rFonts w:hint="default"/>
        <w:b/>
        <w:bCs/>
      </w:rPr>
    </w:lvl>
    <w:lvl w:ilvl="1" w:tplc="D3283486">
      <w:start w:val="1"/>
      <w:numFmt w:val="bullet"/>
      <w:lvlText w:val=""/>
      <w:lvlJc w:val="left"/>
      <w:pPr>
        <w:ind w:left="1620" w:hanging="360"/>
      </w:pPr>
      <w:rPr>
        <w:rFonts w:ascii="Wingdings" w:hAnsi="Wingdings" w:hint="default"/>
        <w:sz w:val="30"/>
        <w:szCs w:val="3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useNormalStyleForList/>
    <w:doNotUseIndentAsNumberingTabStop/>
    <w:useAltKinsokuLineBreakRules/>
    <w:allowSpaceOfSameStyleInTable/>
    <w:doNotSuppressIndentation/>
    <w:autofitToFirstFixedWidthCell/>
    <w:underlineTabInNumList/>
    <w:displayHangulFixedWidth/>
    <w:doNotVertAlignInTxbx/>
  </w:compat>
  <w:rsids>
    <w:rsidRoot w:val="00783559"/>
    <w:rsid w:val="00007125"/>
    <w:rsid w:val="000C7EF8"/>
    <w:rsid w:val="001560E0"/>
    <w:rsid w:val="001A6204"/>
    <w:rsid w:val="001D2406"/>
    <w:rsid w:val="002508B4"/>
    <w:rsid w:val="002C51D9"/>
    <w:rsid w:val="00371E0C"/>
    <w:rsid w:val="00413506"/>
    <w:rsid w:val="006769E5"/>
    <w:rsid w:val="006971F7"/>
    <w:rsid w:val="00783559"/>
    <w:rsid w:val="008C74B7"/>
    <w:rsid w:val="00A55B96"/>
    <w:rsid w:val="00D1623A"/>
    <w:rsid w:val="00D4565A"/>
    <w:rsid w:val="00D805E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doNotHyphenateCaps/>
  <w:doNotValidateAgainstSchema/>
  <w:doNotDemarcateInvalidXml/>
  <w:uiCompat97To2003/>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406"/>
    <w:rPr>
      <w:rFonts w:ascii="Tahoma" w:hAnsi="Tahoma" w:cs="Tahoma"/>
      <w:sz w:val="16"/>
      <w:szCs w:val="16"/>
    </w:rPr>
  </w:style>
  <w:style w:type="character" w:customStyle="1" w:styleId="BalloonTextChar">
    <w:name w:val="Balloon Text Char"/>
    <w:basedOn w:val="DefaultParagraphFont"/>
    <w:link w:val="BalloonText"/>
    <w:uiPriority w:val="99"/>
    <w:semiHidden/>
    <w:rsid w:val="001D2406"/>
    <w:rPr>
      <w:rFonts w:ascii="Tahoma" w:hAnsi="Tahoma" w:cs="Tahoma"/>
      <w:sz w:val="16"/>
      <w:szCs w:val="16"/>
    </w:rPr>
  </w:style>
  <w:style w:type="paragraph" w:default="1" w:styleId="Normal">
    <w:name w:val="Normal"/>
    <w:qFormat/>
    <w:rsid w:val="00130820"/>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B81F2C"/>
  </w:style>
  <w:style w:type="paragraph" w:styleId="ListParagraph">
    <w:name w:val="List Paragraph"/>
    <w:basedOn w:val="Normal"/>
    <w:uiPriority w:val="99"/>
    <w:qFormat/>
    <w:rsid w:val="007C64BA"/>
    <w:pPr>
      <w:ind w:left="720"/>
    </w:pPr>
  </w:style>
</w:styles>
</file>

<file path=word/webSettings.xml><?xml version="1.0" encoding="utf-8"?>
<w:webSettings xmlns:r="http://schemas.openxmlformats.org/officeDocument/2006/relationships" xmlns:w="http://schemas.openxmlformats.org/wordprocessingml/2006/main">
  <w:allowPNG/>
  <w:doNotSaveAsSingleFil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Type="http://schemas.openxmlformats.org/officeDocument/2006/relationships/numbering" Target="numbering.xml" Id="rId8"/></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474</Words>
  <Characters>2708</Characters>
  <Application>Microsoft Office Word</Application>
  <DocSecurity>0</DocSecurity>
  <Lines>22</Lines>
  <Paragraphs>6</Paragraphs>
  <ScaleCrop>false</ScaleCrop>
  <Company>BCPS</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Kates</dc:creator>
  <cp:keywords/>
  <cp:lastModifiedBy>jimbrenda</cp:lastModifiedBy>
  <cp:revision>3</cp:revision>
  <dcterms:created xsi:type="dcterms:W3CDTF">2011-01-21T18:36:00Z</dcterms:created>
  <dcterms:modified xsi:type="dcterms:W3CDTF">2011-01-21T18:47:00Z</dcterms:modified>
  <dc:description/>
</cp:coreProperties>
</file>